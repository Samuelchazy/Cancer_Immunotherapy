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3AE6" w14:textId="5B000BB0" w:rsidR="00E1747E" w:rsidRDefault="003A4667">
      <w:r>
        <w:t>Let s(.) be a statistic that summarize a gene expression distribution P. And s(P) is a cell state proportion vector [</w:t>
      </w:r>
      <w:proofErr w:type="spellStart"/>
      <w:r>
        <w:t>a_i</w:t>
      </w:r>
      <w:proofErr w:type="spellEnd"/>
      <w:r>
        <w:t xml:space="preserve">, </w:t>
      </w:r>
      <w:proofErr w:type="spellStart"/>
      <w:r>
        <w:t>b_i</w:t>
      </w:r>
      <w:proofErr w:type="spellEnd"/>
      <w:r>
        <w:t xml:space="preserve">, </w:t>
      </w:r>
      <w:proofErr w:type="spellStart"/>
      <w:r>
        <w:t>c_i</w:t>
      </w:r>
      <w:proofErr w:type="spellEnd"/>
      <w:r>
        <w:t xml:space="preserve">, </w:t>
      </w:r>
      <w:proofErr w:type="spellStart"/>
      <w:r>
        <w:t>d_i</w:t>
      </w:r>
      <w:proofErr w:type="spellEnd"/>
      <w:r>
        <w:t xml:space="preserve">, </w:t>
      </w:r>
      <w:proofErr w:type="spellStart"/>
      <w:r>
        <w:t>e_i</w:t>
      </w:r>
      <w:proofErr w:type="spellEnd"/>
      <w:r>
        <w:t>]</w:t>
      </w:r>
      <w:r w:rsidR="00E1747E">
        <w:t xml:space="preserve"> (as described in challenge 1&amp;2)</w:t>
      </w:r>
      <w:r>
        <w:t xml:space="preserve"> </w:t>
      </w:r>
      <w:r w:rsidR="00E1747E">
        <w:t xml:space="preserve">plus a cell count </w:t>
      </w:r>
      <w:proofErr w:type="spellStart"/>
      <w:r w:rsidR="00E1747E">
        <w:t>f_i</w:t>
      </w:r>
      <w:proofErr w:type="spellEnd"/>
      <w:r>
        <w:t xml:space="preserve">. From a single cell point of view, </w:t>
      </w:r>
      <w:proofErr w:type="spellStart"/>
      <w:r>
        <w:t>a_i</w:t>
      </w:r>
      <w:proofErr w:type="spellEnd"/>
      <w:r>
        <w:t xml:space="preserve">, for example, is the mean probability of the cell being in the progenitor state. Using this statistics </w:t>
      </w:r>
      <w:proofErr w:type="gramStart"/>
      <w:r>
        <w:t>s(</w:t>
      </w:r>
      <w:proofErr w:type="gramEnd"/>
      <w:r>
        <w:t>) we can calculate s(P_0) and s^(</w:t>
      </w:r>
      <w:proofErr w:type="spellStart"/>
      <w:r>
        <w:t>P_i</w:t>
      </w:r>
      <w:proofErr w:type="spellEnd"/>
      <w:r>
        <w:t xml:space="preserve">). </w:t>
      </w:r>
      <w:r w:rsidR="00E1747E">
        <w:t xml:space="preserve">Let f_0 denote the cell count in unperturbed condition, and </w:t>
      </w:r>
      <w:proofErr w:type="spellStart"/>
      <w:r w:rsidR="00E1747E">
        <w:t>f_i</w:t>
      </w:r>
      <w:proofErr w:type="spellEnd"/>
      <w:r w:rsidR="00E1747E">
        <w:t xml:space="preserve"> denote the cell count in the condition </w:t>
      </w:r>
      <w:proofErr w:type="spellStart"/>
      <w:r w:rsidR="00E1747E">
        <w:t>i</w:t>
      </w:r>
      <w:proofErr w:type="spellEnd"/>
    </w:p>
    <w:p w14:paraId="743C8D19" w14:textId="77777777" w:rsidR="00E1747E" w:rsidRDefault="00E1747E"/>
    <w:p w14:paraId="2188D024" w14:textId="57B274ED" w:rsidR="00822A65" w:rsidRDefault="003A4667">
      <w:r>
        <w:t xml:space="preserve">The final score will be </w:t>
      </w:r>
    </w:p>
    <w:p w14:paraId="02D22EC0" w14:textId="5B609D4E" w:rsidR="003A4667" w:rsidRPr="00926A86" w:rsidRDefault="003A4667">
      <m:oMathPara>
        <m:oMath>
          <m:r>
            <w:rPr>
              <w:rFonts w:ascii="Cambria Math" w:hAnsi="Cambria Math"/>
            </w:rPr>
            <m:t>Score=</m:t>
          </m:r>
          <m:r>
            <w:rPr>
              <w:rFonts w:ascii="Cambria Math" w:hAnsi="Cambria Math"/>
            </w:rPr>
            <m:t>2+L1</m:t>
          </m:r>
          <m:d>
            <m:dPr>
              <m:ctrlPr>
                <w:ins w:id="0" w:author="Ruolin Liu" w:date="2023-02-03T22:50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ins w:id="1" w:author="Ruolin Liu" w:date="2023-02-03T22:4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" w:author="Ruolin Liu" w:date="2023-02-03T22:4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ins w:id="3" w:author="Ruolin Liu" w:date="2023-02-03T22:50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^</m:t>
                  </m:r>
                </m:sup>
              </m:sSup>
              <m:d>
                <m:dPr>
                  <m:ctrlPr>
                    <w:ins w:id="4" w:author="Ruolin Liu" w:date="2023-02-03T22:50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5" w:author="Ruolin Liu" w:date="2023-02-03T22:4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-L1</m:t>
          </m:r>
          <m:d>
            <m:dPr>
              <m:ctrlPr>
                <w:ins w:id="6" w:author="Ruolin Liu" w:date="2023-02-03T22:54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 xml:space="preserve">Q, </m:t>
              </m:r>
              <m:sSup>
                <m:sSupPr>
                  <m:ctrlPr>
                    <w:ins w:id="7" w:author="Ruolin Liu" w:date="2023-02-03T22:50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^</m:t>
                  </m:r>
                </m:sup>
              </m:sSup>
              <m:d>
                <m:dPr>
                  <m:ctrlPr>
                    <w:ins w:id="8" w:author="Ruolin Liu" w:date="2023-02-03T22:50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9" w:author="Ruolin Liu" w:date="2023-02-03T22:4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ins w:id="10" w:author="Unknown" w:date="2023-02-03T22:54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1" w:author="Ruolin Liu" w:date="2023-02-03T22:54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ins w:id="12" w:author="Ruolin Liu" w:date="2023-02-03T22:54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47F975F" w14:textId="4DDEEFC7" w:rsidR="00926A86" w:rsidRDefault="00926A86"/>
    <w:p w14:paraId="7CA17E14" w14:textId="10B328A1" w:rsidR="00926A86" w:rsidRDefault="00926A86">
      <w:r>
        <w:t xml:space="preserve">The rational for this score is that the further the state vector of a condition I from unperturbed condition and the closer the state vector from the desired Q the better. And larger number of cells is preferred. </w:t>
      </w:r>
    </w:p>
    <w:sectPr w:rsidR="0092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olin Liu">
    <w15:presenceInfo w15:providerId="AD" w15:userId="S::ruolin@broadinstitute.org::da615a8a-c1bd-4d98-adbc-dd381de39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67"/>
    <w:rsid w:val="003A4667"/>
    <w:rsid w:val="0055765F"/>
    <w:rsid w:val="006726C6"/>
    <w:rsid w:val="008100AF"/>
    <w:rsid w:val="00822A65"/>
    <w:rsid w:val="00926A86"/>
    <w:rsid w:val="00E1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FC417"/>
  <w15:chartTrackingRefBased/>
  <w15:docId w15:val="{4FF12C54-35CA-9649-AD86-CE732FB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Ruolin Liu</dc:creator>
  <cp:keywords/>
  <dc:description/>
  <cp:lastModifiedBy>Ruolin Liu</cp:lastModifiedBy>
  <cp:revision>3</cp:revision>
  <dcterms:created xsi:type="dcterms:W3CDTF">2023-02-04T03:37:00Z</dcterms:created>
  <dcterms:modified xsi:type="dcterms:W3CDTF">2023-02-04T03:56:00Z</dcterms:modified>
</cp:coreProperties>
</file>